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121" w:rsidRDefault="00C35121"/>
    <w:p w:rsidR="00C35121" w:rsidRDefault="00C35121"/>
    <w:p w:rsidR="00C35121" w:rsidRDefault="00C35121"/>
    <w:p w:rsidR="00C35121" w:rsidRDefault="00C35121"/>
    <w:p w:rsidR="00C35121" w:rsidRPr="00C35121" w:rsidRDefault="00C35121">
      <w:pPr>
        <w:rPr>
          <w:b/>
          <w:i/>
          <w:sz w:val="40"/>
          <w:szCs w:val="40"/>
        </w:rPr>
      </w:pPr>
    </w:p>
    <w:p w:rsidR="00F8134E" w:rsidRPr="00C35121" w:rsidRDefault="00F93627">
      <w:pPr>
        <w:rPr>
          <w:b/>
          <w:sz w:val="48"/>
          <w:szCs w:val="48"/>
        </w:rPr>
      </w:pPr>
      <w:r w:rsidRPr="00C35121">
        <w:rPr>
          <w:b/>
          <w:sz w:val="48"/>
          <w:szCs w:val="48"/>
        </w:rPr>
        <w:t>Data Aggregation Process</w:t>
      </w:r>
    </w:p>
    <w:p w:rsidR="00C35121" w:rsidRPr="00C35121" w:rsidRDefault="00C35121">
      <w:pPr>
        <w:rPr>
          <w:b/>
          <w:sz w:val="48"/>
          <w:szCs w:val="48"/>
        </w:rPr>
      </w:pPr>
      <w:r w:rsidRPr="00C35121">
        <w:rPr>
          <w:b/>
          <w:sz w:val="48"/>
          <w:szCs w:val="48"/>
        </w:rPr>
        <w:t>Specification</w:t>
      </w:r>
    </w:p>
    <w:p w:rsidR="00C35121" w:rsidRPr="00C35121" w:rsidRDefault="00C35121">
      <w:pPr>
        <w:rPr>
          <w:b/>
          <w:i/>
          <w:sz w:val="40"/>
          <w:szCs w:val="40"/>
        </w:rPr>
      </w:pPr>
    </w:p>
    <w:p w:rsidR="00C35121" w:rsidRDefault="00C35121"/>
    <w:p w:rsidR="00C35121" w:rsidRDefault="00C35121"/>
    <w:p w:rsidR="00C35121" w:rsidRDefault="00C35121">
      <w:r>
        <w:t>Author:</w:t>
      </w:r>
      <w:r>
        <w:tab/>
      </w:r>
      <w:r>
        <w:tab/>
        <w:t>Justin Machata</w:t>
      </w:r>
    </w:p>
    <w:p w:rsidR="00C35121" w:rsidRDefault="00C35121">
      <w:r>
        <w:tab/>
      </w:r>
      <w:r>
        <w:tab/>
        <w:t>David Muench</w:t>
      </w:r>
    </w:p>
    <w:p w:rsidR="00C35121" w:rsidRDefault="00C35121"/>
    <w:p w:rsidR="00C35121" w:rsidRDefault="00C35121">
      <w:r>
        <w:t>Date:</w:t>
      </w:r>
      <w:r>
        <w:tab/>
      </w:r>
      <w:r>
        <w:tab/>
        <w:t>December 16, 2011</w:t>
      </w:r>
    </w:p>
    <w:p w:rsidR="00C35121" w:rsidRDefault="00C35121"/>
    <w:p w:rsidR="00F93627" w:rsidRDefault="00F93627"/>
    <w:p w:rsidR="00C35121" w:rsidRDefault="00C35121">
      <w:pPr>
        <w:rPr>
          <w:rFonts w:asciiTheme="majorHAnsi" w:eastAsiaTheme="majorEastAsia" w:hAnsiTheme="majorHAnsi" w:cstheme="majorBidi"/>
          <w:b/>
          <w:bCs/>
          <w:color w:val="365F91" w:themeColor="accent1" w:themeShade="BF"/>
          <w:sz w:val="28"/>
          <w:szCs w:val="28"/>
        </w:rPr>
      </w:pPr>
      <w:r>
        <w:br w:type="page"/>
      </w:r>
    </w:p>
    <w:p w:rsidR="00F93627" w:rsidRDefault="00F93627" w:rsidP="00F93627">
      <w:pPr>
        <w:pStyle w:val="Heading1"/>
      </w:pPr>
      <w:r>
        <w:lastRenderedPageBreak/>
        <w:t>Overview</w:t>
      </w:r>
    </w:p>
    <w:p w:rsidR="00F93627" w:rsidRDefault="00F93627">
      <w:r>
        <w:t xml:space="preserve">A requirement of the Greenfield POC is to demonstrate that two data sources can be used together to produce a single report (web page).  This ability will be taken into consideration when making the final decision on where research data will be stored.  The choice is to either store all research data in the Dimension system or to build a new system at </w:t>
      </w:r>
      <w:proofErr w:type="spellStart"/>
      <w:r>
        <w:t>AshmoreEMM</w:t>
      </w:r>
      <w:proofErr w:type="spellEnd"/>
      <w:r>
        <w:t xml:space="preserve"> to store the research data</w:t>
      </w:r>
    </w:p>
    <w:p w:rsidR="00F93627" w:rsidRPr="007E2592" w:rsidRDefault="00F93627">
      <w:pPr>
        <w:rPr>
          <w:color w:val="943634" w:themeColor="accent2" w:themeShade="BF"/>
        </w:rPr>
      </w:pPr>
      <w:r w:rsidRPr="007E2592">
        <w:rPr>
          <w:color w:val="943634" w:themeColor="accent2" w:themeShade="BF"/>
        </w:rPr>
        <w:t xml:space="preserve">This document describes how Research data from the SQL Server data source provided by </w:t>
      </w:r>
      <w:proofErr w:type="spellStart"/>
      <w:r w:rsidRPr="007E2592">
        <w:rPr>
          <w:color w:val="943634" w:themeColor="accent2" w:themeShade="BF"/>
        </w:rPr>
        <w:t>AshmoreEMM</w:t>
      </w:r>
      <w:proofErr w:type="spellEnd"/>
      <w:r w:rsidRPr="007E2592">
        <w:rPr>
          <w:color w:val="943634" w:themeColor="accent2" w:themeShade="BF"/>
        </w:rPr>
        <w:t xml:space="preserve"> will be combined with Holdings, Performance and Reference data provided by </w:t>
      </w:r>
      <w:proofErr w:type="spellStart"/>
      <w:r w:rsidRPr="007E2592">
        <w:rPr>
          <w:color w:val="943634" w:themeColor="accent2" w:themeShade="BF"/>
        </w:rPr>
        <w:t>Ashmore</w:t>
      </w:r>
      <w:proofErr w:type="spellEnd"/>
      <w:r w:rsidRPr="007E2592">
        <w:rPr>
          <w:color w:val="943634" w:themeColor="accent2" w:themeShade="BF"/>
        </w:rPr>
        <w:t xml:space="preserve"> (London).  The </w:t>
      </w:r>
      <w:proofErr w:type="spellStart"/>
      <w:r w:rsidRPr="007E2592">
        <w:rPr>
          <w:color w:val="943634" w:themeColor="accent2" w:themeShade="BF"/>
        </w:rPr>
        <w:t>AshmoreEMM</w:t>
      </w:r>
      <w:proofErr w:type="spellEnd"/>
      <w:r w:rsidRPr="007E2592">
        <w:rPr>
          <w:color w:val="943634" w:themeColor="accent2" w:themeShade="BF"/>
        </w:rPr>
        <w:t xml:space="preserve"> SQL Server contains a set of eighteen (18) tables that can be accessed either directly or through stored procedures.  The </w:t>
      </w:r>
      <w:proofErr w:type="spellStart"/>
      <w:r w:rsidRPr="007E2592">
        <w:rPr>
          <w:color w:val="943634" w:themeColor="accent2" w:themeShade="BF"/>
        </w:rPr>
        <w:t>Ashmore</w:t>
      </w:r>
      <w:proofErr w:type="spellEnd"/>
      <w:r w:rsidRPr="007E2592">
        <w:rPr>
          <w:color w:val="943634" w:themeColor="accent2" w:themeShade="BF"/>
        </w:rPr>
        <w:t xml:space="preserve"> data exists in an Oracle database where a large number of views are available to different types of data.  The data is accessed through a WCF services that allows the requesting application to receive data from one view.</w:t>
      </w:r>
    </w:p>
    <w:p w:rsidR="00F93627" w:rsidRDefault="007B4BF6" w:rsidP="00C35121">
      <w:pPr>
        <w:pStyle w:val="Heading1"/>
      </w:pPr>
      <w:r>
        <w:t>Details</w:t>
      </w:r>
    </w:p>
    <w:p w:rsidR="007B4BF6" w:rsidRDefault="007B4BF6" w:rsidP="00C35121">
      <w:pPr>
        <w:pStyle w:val="Heading2"/>
      </w:pPr>
      <w:r>
        <w:t>SQL Server</w:t>
      </w:r>
    </w:p>
    <w:p w:rsidR="007B4BF6" w:rsidRDefault="007B4BF6">
      <w:r>
        <w:t xml:space="preserve">In order to ease the complexity of data access stored procedures have been written to provide exactly the data required for each specific purpose.  For example the Detailed Estimates web page uses a stored procedure named </w:t>
      </w:r>
      <w:proofErr w:type="spellStart"/>
      <w:r>
        <w:t>DetailedEstimates</w:t>
      </w:r>
      <w:proofErr w:type="spellEnd"/>
      <w:r>
        <w:t xml:space="preserve"> that takes three parameters company, Period Type (ANNUAL, First Quarter, etc.) and Estimate Type (NTP, ETS, etc.)  </w:t>
      </w:r>
    </w:p>
    <w:p w:rsidR="007B4BF6" w:rsidRPr="007E2592" w:rsidRDefault="007B4BF6" w:rsidP="007B4BF6">
      <w:pPr>
        <w:rPr>
          <w:rFonts w:cstheme="minorHAnsi"/>
          <w:color w:val="943634" w:themeColor="accent2" w:themeShade="BF"/>
        </w:rPr>
      </w:pPr>
      <w:r>
        <w:t>The Research data for the aggregation process will have a new stored procedure for the specific purpose of gathering the necessary data</w:t>
      </w:r>
      <w:r w:rsidRPr="007B4BF6">
        <w:t>.</w:t>
      </w:r>
      <w:r w:rsidRPr="007B4BF6">
        <w:rPr>
          <w:rFonts w:cstheme="minorHAnsi"/>
        </w:rPr>
        <w:t xml:space="preserve">  </w:t>
      </w:r>
      <w:r w:rsidR="00A2059A" w:rsidRPr="007E2592">
        <w:rPr>
          <w:rFonts w:cstheme="minorHAnsi"/>
          <w:color w:val="943634" w:themeColor="accent2" w:themeShade="BF"/>
        </w:rPr>
        <w:t>The XREF column contains a unique ID for all the companies in the SQL Server database.  The ISIN is a common field that can be used to match multiple data sources.</w:t>
      </w:r>
      <w:r w:rsidR="00A2059A">
        <w:rPr>
          <w:rFonts w:cstheme="minorHAnsi"/>
        </w:rPr>
        <w:t xml:space="preserve">  </w:t>
      </w:r>
      <w:r w:rsidR="00A2059A" w:rsidRPr="007E2592">
        <w:rPr>
          <w:rFonts w:cstheme="minorHAnsi"/>
          <w:color w:val="943634" w:themeColor="accent2" w:themeShade="BF"/>
        </w:rPr>
        <w:t>The Company information coming from the SQL Server data source will be net Income (NTP).</w:t>
      </w:r>
    </w:p>
    <w:p w:rsidR="007B4BF6" w:rsidRPr="007B4BF6" w:rsidRDefault="007B4BF6" w:rsidP="007B4BF6">
      <w:pPr>
        <w:rPr>
          <w:rFonts w:cstheme="minorHAnsi"/>
        </w:rPr>
      </w:pPr>
      <w:r w:rsidRPr="007B4BF6">
        <w:rPr>
          <w:rFonts w:cstheme="minorHAnsi"/>
        </w:rPr>
        <w:t xml:space="preserve">From </w:t>
      </w:r>
      <w:proofErr w:type="spellStart"/>
      <w:r w:rsidRPr="007B4BF6">
        <w:rPr>
          <w:rFonts w:cstheme="minorHAnsi"/>
        </w:rPr>
        <w:t>tblActual</w:t>
      </w:r>
      <w:proofErr w:type="spellEnd"/>
      <w:r w:rsidRPr="007B4BF6">
        <w:rPr>
          <w:rFonts w:cstheme="minorHAnsi"/>
        </w:rPr>
        <w:t>, we’ll pull the reported Net Income for t</w:t>
      </w:r>
      <w:r w:rsidR="00794537">
        <w:rPr>
          <w:rFonts w:cstheme="minorHAnsi"/>
        </w:rPr>
        <w:t>he last two years (2009 and 2010</w:t>
      </w:r>
      <w:r w:rsidRPr="007B4BF6">
        <w:rPr>
          <w:rFonts w:cstheme="minorHAnsi"/>
        </w:rPr>
        <w:t>)</w:t>
      </w:r>
      <w:r>
        <w:rPr>
          <w:rFonts w:cstheme="minorHAnsi"/>
        </w:rPr>
        <w:t xml:space="preserve"> using</w:t>
      </w:r>
      <w:r w:rsidRPr="007B4BF6">
        <w:rPr>
          <w:rFonts w:cstheme="minorHAnsi"/>
        </w:rPr>
        <w:t>:</w:t>
      </w:r>
      <w:r>
        <w:rPr>
          <w:rFonts w:cstheme="minorHAnsi"/>
        </w:rPr>
        <w:t xml:space="preserve"> </w:t>
      </w:r>
      <w:proofErr w:type="spellStart"/>
      <w:r w:rsidRPr="007B4BF6">
        <w:rPr>
          <w:rFonts w:cstheme="minorHAnsi"/>
        </w:rPr>
        <w:t>EstimateType</w:t>
      </w:r>
      <w:proofErr w:type="spellEnd"/>
      <w:r w:rsidRPr="007B4BF6">
        <w:rPr>
          <w:rFonts w:cstheme="minorHAnsi"/>
        </w:rPr>
        <w:t xml:space="preserve"> = ‘NTP’, </w:t>
      </w:r>
      <w:proofErr w:type="spellStart"/>
      <w:r w:rsidRPr="007B4BF6">
        <w:rPr>
          <w:rFonts w:cstheme="minorHAnsi"/>
        </w:rPr>
        <w:t>PeriodType</w:t>
      </w:r>
      <w:proofErr w:type="spellEnd"/>
      <w:r w:rsidRPr="007B4BF6">
        <w:rPr>
          <w:rFonts w:cstheme="minorHAnsi"/>
        </w:rPr>
        <w:t xml:space="preserve"> = ‘A’, Value is in </w:t>
      </w:r>
      <w:proofErr w:type="spellStart"/>
      <w:r w:rsidRPr="007B4BF6">
        <w:rPr>
          <w:rFonts w:cstheme="minorHAnsi"/>
        </w:rPr>
        <w:t>ActualValue</w:t>
      </w:r>
      <w:proofErr w:type="spellEnd"/>
      <w:r w:rsidRPr="007B4BF6">
        <w:rPr>
          <w:rFonts w:cstheme="minorHAnsi"/>
        </w:rPr>
        <w:t xml:space="preserve"> field</w:t>
      </w:r>
    </w:p>
    <w:p w:rsidR="007B4BF6" w:rsidRPr="007B4BF6" w:rsidRDefault="007B4BF6" w:rsidP="007B4BF6">
      <w:pPr>
        <w:autoSpaceDE w:val="0"/>
        <w:autoSpaceDN w:val="0"/>
        <w:adjustRightInd w:val="0"/>
        <w:spacing w:before="100" w:after="100" w:line="240" w:lineRule="auto"/>
        <w:rPr>
          <w:rFonts w:cstheme="minorHAnsi"/>
        </w:rPr>
      </w:pPr>
      <w:r w:rsidRPr="007B4BF6">
        <w:rPr>
          <w:rFonts w:cstheme="minorHAnsi"/>
        </w:rPr>
        <w:t xml:space="preserve">From </w:t>
      </w:r>
      <w:proofErr w:type="spellStart"/>
      <w:r w:rsidRPr="007B4BF6">
        <w:rPr>
          <w:rFonts w:cstheme="minorHAnsi"/>
        </w:rPr>
        <w:t>tblConsensusEstimate</w:t>
      </w:r>
      <w:proofErr w:type="spellEnd"/>
      <w:r w:rsidRPr="007B4BF6">
        <w:rPr>
          <w:rFonts w:cstheme="minorHAnsi"/>
        </w:rPr>
        <w:t>, we’ll pull the current Consensus Estimate for Net Income for t</w:t>
      </w:r>
      <w:r>
        <w:rPr>
          <w:rFonts w:cstheme="minorHAnsi"/>
        </w:rPr>
        <w:t>he next three years (2011-2013).   T</w:t>
      </w:r>
      <w:r w:rsidRPr="007B4BF6">
        <w:rPr>
          <w:rFonts w:cstheme="minorHAnsi"/>
        </w:rPr>
        <w:t xml:space="preserve">he </w:t>
      </w:r>
      <w:r>
        <w:rPr>
          <w:rFonts w:cstheme="minorHAnsi"/>
        </w:rPr>
        <w:t xml:space="preserve">row with the </w:t>
      </w:r>
      <w:r w:rsidRPr="007B4BF6">
        <w:rPr>
          <w:rFonts w:cstheme="minorHAnsi"/>
        </w:rPr>
        <w:t>oldest expiration date where:</w:t>
      </w:r>
      <w:r>
        <w:rPr>
          <w:rFonts w:cstheme="minorHAnsi"/>
        </w:rPr>
        <w:t xml:space="preserve"> </w:t>
      </w:r>
      <w:proofErr w:type="spellStart"/>
      <w:r w:rsidRPr="007B4BF6">
        <w:rPr>
          <w:rFonts w:cstheme="minorHAnsi"/>
        </w:rPr>
        <w:t>EstimateType</w:t>
      </w:r>
      <w:proofErr w:type="spellEnd"/>
      <w:r w:rsidRPr="007B4BF6">
        <w:rPr>
          <w:rFonts w:cstheme="minorHAnsi"/>
        </w:rPr>
        <w:t xml:space="preserve"> = ‘NTP’, </w:t>
      </w:r>
      <w:proofErr w:type="spellStart"/>
      <w:r w:rsidRPr="007B4BF6">
        <w:rPr>
          <w:rFonts w:cstheme="minorHAnsi"/>
        </w:rPr>
        <w:t>PeriodType</w:t>
      </w:r>
      <w:proofErr w:type="spellEnd"/>
      <w:r w:rsidRPr="007B4BF6">
        <w:rPr>
          <w:rFonts w:cstheme="minorHAnsi"/>
        </w:rPr>
        <w:t xml:space="preserve"> = ‘A’, Value is in Median field</w:t>
      </w:r>
      <w:r>
        <w:rPr>
          <w:rFonts w:cstheme="minorHAnsi"/>
        </w:rPr>
        <w:t>.</w:t>
      </w:r>
    </w:p>
    <w:p w:rsidR="007B4BF6" w:rsidRDefault="007B4BF6">
      <w:pPr>
        <w:rPr>
          <w:rFonts w:cstheme="minorHAnsi"/>
        </w:rPr>
      </w:pPr>
    </w:p>
    <w:p w:rsidR="007B4BF6" w:rsidRDefault="007B4BF6" w:rsidP="00C35121">
      <w:pPr>
        <w:pStyle w:val="Heading2"/>
      </w:pPr>
      <w:r>
        <w:t>Oracle</w:t>
      </w:r>
    </w:p>
    <w:p w:rsidR="007B4BF6" w:rsidRDefault="007B4BF6">
      <w:pPr>
        <w:rPr>
          <w:rFonts w:cstheme="minorHAnsi"/>
        </w:rPr>
      </w:pPr>
      <w:proofErr w:type="spellStart"/>
      <w:r>
        <w:rPr>
          <w:rFonts w:cstheme="minorHAnsi"/>
        </w:rPr>
        <w:t>Ashmore</w:t>
      </w:r>
      <w:proofErr w:type="spellEnd"/>
      <w:r>
        <w:rPr>
          <w:rFonts w:cstheme="minorHAnsi"/>
        </w:rPr>
        <w:t xml:space="preserve"> has recommended that these views be used for the aggregation:</w:t>
      </w:r>
    </w:p>
    <w:p w:rsidR="001106DA" w:rsidRPr="001106DA" w:rsidRDefault="001106DA" w:rsidP="001106DA">
      <w:pPr>
        <w:spacing w:after="0" w:line="240" w:lineRule="auto"/>
        <w:ind w:left="2160" w:hanging="1440"/>
        <w:rPr>
          <w:rFonts w:ascii="Calibri" w:eastAsia="Times New Roman" w:hAnsi="Calibri" w:cs="Calibri"/>
          <w:lang w:val="en-GB"/>
        </w:rPr>
      </w:pPr>
      <w:r>
        <w:rPr>
          <w:rFonts w:ascii="Calibri" w:eastAsia="Times New Roman" w:hAnsi="Calibri" w:cs="Calibri"/>
          <w:color w:val="000000"/>
          <w:lang w:val="en-GB"/>
        </w:rPr>
        <w:t>Holdings</w:t>
      </w:r>
      <w:r>
        <w:rPr>
          <w:rFonts w:ascii="Calibri" w:eastAsia="Times New Roman" w:hAnsi="Calibri" w:cs="Calibri"/>
          <w:color w:val="000000"/>
          <w:lang w:val="en-GB"/>
        </w:rPr>
        <w:tab/>
      </w:r>
      <w:r w:rsidRPr="001106DA">
        <w:rPr>
          <w:rFonts w:ascii="Calibri" w:eastAsia="Times New Roman" w:hAnsi="Calibri" w:cs="Calibri"/>
          <w:color w:val="000000"/>
          <w:lang w:val="en-GB"/>
        </w:rPr>
        <w:t>use ‘U_POS_EXP_BASEVIEW’</w:t>
      </w:r>
    </w:p>
    <w:p w:rsidR="001106DA" w:rsidRPr="001106DA" w:rsidRDefault="001106DA" w:rsidP="001106DA">
      <w:pPr>
        <w:spacing w:after="0" w:line="240" w:lineRule="auto"/>
        <w:ind w:left="2160" w:hanging="1440"/>
        <w:rPr>
          <w:rFonts w:ascii="Calibri" w:eastAsia="Times New Roman" w:hAnsi="Calibri" w:cs="Calibri"/>
          <w:lang w:val="en-GB"/>
        </w:rPr>
      </w:pPr>
      <w:r>
        <w:rPr>
          <w:rFonts w:ascii="Calibri" w:eastAsia="Times New Roman" w:hAnsi="Calibri" w:cs="Calibri"/>
          <w:color w:val="000000"/>
          <w:lang w:val="en-GB"/>
        </w:rPr>
        <w:t>Reference</w:t>
      </w:r>
      <w:r>
        <w:rPr>
          <w:rFonts w:ascii="Calibri" w:eastAsia="Times New Roman" w:hAnsi="Calibri" w:cs="Calibri"/>
          <w:color w:val="000000"/>
          <w:lang w:val="en-GB"/>
        </w:rPr>
        <w:tab/>
      </w:r>
      <w:r w:rsidRPr="001106DA">
        <w:rPr>
          <w:rFonts w:ascii="Calibri" w:eastAsia="Times New Roman" w:hAnsi="Calibri" w:cs="Calibri"/>
          <w:color w:val="000000"/>
          <w:lang w:val="en-GB"/>
        </w:rPr>
        <w:t>use ‘IRP2_SEC_MASTER_BASEVIEW’</w:t>
      </w:r>
    </w:p>
    <w:p w:rsidR="001106DA" w:rsidRPr="001106DA" w:rsidRDefault="001106DA" w:rsidP="001106DA">
      <w:pPr>
        <w:spacing w:after="0" w:line="240" w:lineRule="auto"/>
        <w:ind w:left="2160" w:hanging="1440"/>
        <w:rPr>
          <w:rFonts w:ascii="Calibri" w:eastAsia="Times New Roman" w:hAnsi="Calibri" w:cs="Calibri"/>
          <w:lang w:val="en-GB"/>
        </w:rPr>
      </w:pPr>
      <w:r>
        <w:rPr>
          <w:rFonts w:ascii="Calibri" w:eastAsia="Times New Roman" w:hAnsi="Calibri" w:cs="Calibri"/>
          <w:color w:val="000000"/>
          <w:lang w:val="en-GB"/>
        </w:rPr>
        <w:t>Performance</w:t>
      </w:r>
      <w:r>
        <w:rPr>
          <w:rFonts w:ascii="Calibri" w:eastAsia="Times New Roman" w:hAnsi="Calibri" w:cs="Calibri"/>
          <w:color w:val="000000"/>
          <w:lang w:val="en-GB"/>
        </w:rPr>
        <w:tab/>
      </w:r>
      <w:r w:rsidRPr="001106DA">
        <w:rPr>
          <w:rFonts w:ascii="Calibri" w:eastAsia="Times New Roman" w:hAnsi="Calibri" w:cs="Calibri"/>
          <w:color w:val="000000"/>
          <w:lang w:val="en-GB"/>
        </w:rPr>
        <w:t>any view beginning with ‘IRP_PERF_%’ they are performance tables aggregated up to different hierarchies</w:t>
      </w:r>
    </w:p>
    <w:p w:rsidR="001106DA" w:rsidRDefault="001106DA">
      <w:pPr>
        <w:rPr>
          <w:rFonts w:cstheme="minorHAnsi"/>
        </w:rPr>
      </w:pPr>
    </w:p>
    <w:p w:rsidR="001106DA" w:rsidRDefault="001106DA">
      <w:pPr>
        <w:rPr>
          <w:rFonts w:cstheme="minorHAnsi"/>
        </w:rPr>
      </w:pPr>
      <w:r>
        <w:rPr>
          <w:rFonts w:cstheme="minorHAnsi"/>
        </w:rPr>
        <w:lastRenderedPageBreak/>
        <w:t xml:space="preserve">After </w:t>
      </w:r>
      <w:r w:rsidR="00A2059A">
        <w:rPr>
          <w:rFonts w:cstheme="minorHAnsi"/>
        </w:rPr>
        <w:t>reviewing the data in each view, the aggregation will use one view: Holdings (</w:t>
      </w:r>
      <w:r w:rsidR="00A2059A" w:rsidRPr="001106DA">
        <w:rPr>
          <w:rFonts w:ascii="Calibri" w:eastAsia="Times New Roman" w:hAnsi="Calibri" w:cs="Calibri"/>
          <w:color w:val="000000"/>
          <w:lang w:val="en-GB"/>
        </w:rPr>
        <w:t>U_POS_EXP_BASEVIEW</w:t>
      </w:r>
      <w:r w:rsidR="00A2059A">
        <w:rPr>
          <w:rFonts w:ascii="Calibri" w:eastAsia="Times New Roman" w:hAnsi="Calibri" w:cs="Calibri"/>
          <w:color w:val="000000"/>
          <w:lang w:val="en-GB"/>
        </w:rPr>
        <w:t>).  Later we may add data from the Performance view, once we have a better understanding of the data it contains.</w:t>
      </w:r>
    </w:p>
    <w:p w:rsidR="007B4BF6" w:rsidRDefault="007B4BF6">
      <w:pPr>
        <w:rPr>
          <w:rFonts w:cstheme="minorHAnsi"/>
        </w:rPr>
      </w:pPr>
    </w:p>
    <w:p w:rsidR="001106DA" w:rsidRDefault="001106DA">
      <w:pPr>
        <w:rPr>
          <w:rFonts w:cstheme="minorHAnsi"/>
        </w:rPr>
      </w:pPr>
    </w:p>
    <w:p w:rsidR="001106DA" w:rsidRDefault="001106DA" w:rsidP="00C35121">
      <w:pPr>
        <w:pStyle w:val="Heading2"/>
      </w:pPr>
      <w:r>
        <w:t>Aggregation Process</w:t>
      </w:r>
    </w:p>
    <w:p w:rsidR="008B3BFB" w:rsidRDefault="008B3BFB">
      <w:pPr>
        <w:rPr>
          <w:rFonts w:cstheme="minorHAnsi"/>
        </w:rPr>
      </w:pPr>
      <w:r>
        <w:rPr>
          <w:rFonts w:cstheme="minorHAnsi"/>
        </w:rPr>
        <w:t>The user selects a Portfolio.  Portfolio “AREF” will be used for the demonstration.</w:t>
      </w:r>
    </w:p>
    <w:p w:rsidR="008B3BFB" w:rsidRDefault="008B3BFB">
      <w:pPr>
        <w:rPr>
          <w:rFonts w:ascii="Calibri" w:eastAsia="Times New Roman" w:hAnsi="Calibri" w:cs="Calibri"/>
          <w:color w:val="000000"/>
          <w:lang w:val="en-GB"/>
        </w:rPr>
      </w:pPr>
      <w:r>
        <w:rPr>
          <w:rFonts w:cstheme="minorHAnsi"/>
        </w:rPr>
        <w:t xml:space="preserve">The web site requests the data from the </w:t>
      </w:r>
      <w:r>
        <w:rPr>
          <w:rFonts w:ascii="Calibri" w:eastAsia="Times New Roman" w:hAnsi="Calibri" w:cs="Calibri"/>
          <w:color w:val="000000"/>
          <w:lang w:val="en-GB"/>
        </w:rPr>
        <w:t>U_POS_EXP_BASEVIEW Oracle view.</w:t>
      </w:r>
    </w:p>
    <w:p w:rsidR="008B3BFB" w:rsidRDefault="008B3BFB">
      <w:pPr>
        <w:rPr>
          <w:rFonts w:ascii="Calibri" w:eastAsia="Times New Roman" w:hAnsi="Calibri" w:cs="Calibri"/>
          <w:color w:val="000000"/>
          <w:lang w:val="en-GB"/>
        </w:rPr>
      </w:pPr>
      <w:r>
        <w:rPr>
          <w:rFonts w:ascii="Calibri" w:eastAsia="Times New Roman" w:hAnsi="Calibri" w:cs="Calibri"/>
          <w:color w:val="000000"/>
          <w:lang w:val="en-GB"/>
        </w:rPr>
        <w:t>The web site accepts all the data sent from the Oracle view.</w:t>
      </w:r>
    </w:p>
    <w:p w:rsidR="008B3BFB" w:rsidRDefault="008B3BFB">
      <w:pPr>
        <w:rPr>
          <w:rFonts w:ascii="Arial" w:eastAsia="Times New Roman" w:hAnsi="Arial" w:cs="Arial"/>
          <w:bCs/>
          <w:sz w:val="20"/>
          <w:szCs w:val="20"/>
        </w:rPr>
      </w:pPr>
      <w:r>
        <w:rPr>
          <w:rFonts w:ascii="Calibri" w:eastAsia="Times New Roman" w:hAnsi="Calibri" w:cs="Calibri"/>
          <w:color w:val="000000"/>
          <w:lang w:val="en-GB"/>
        </w:rPr>
        <w:t xml:space="preserve">The web site stores data where the column </w:t>
      </w:r>
      <w:r w:rsidRPr="008B3BFB">
        <w:rPr>
          <w:rFonts w:ascii="Arial" w:eastAsia="Times New Roman" w:hAnsi="Arial" w:cs="Arial"/>
          <w:bCs/>
          <w:sz w:val="20"/>
          <w:szCs w:val="20"/>
        </w:rPr>
        <w:t>PORTFOLIOCODE = the selected value</w:t>
      </w:r>
    </w:p>
    <w:p w:rsidR="008B3BFB" w:rsidRDefault="008B3BFB">
      <w:pPr>
        <w:rPr>
          <w:rFonts w:ascii="Arial" w:eastAsia="Times New Roman" w:hAnsi="Arial" w:cs="Arial"/>
          <w:bCs/>
          <w:sz w:val="20"/>
          <w:szCs w:val="20"/>
        </w:rPr>
      </w:pPr>
      <w:r>
        <w:rPr>
          <w:rFonts w:ascii="Arial" w:eastAsia="Times New Roman" w:hAnsi="Arial" w:cs="Arial"/>
          <w:bCs/>
          <w:sz w:val="20"/>
          <w:szCs w:val="20"/>
        </w:rPr>
        <w:t>The web site stores the following columns:</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PFCD_FROMDATE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PORTFOLIOTHEMEGROUPCODE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PORTFOLIOCODE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PORTFOLIONAME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PFCH_BALBOOKVALPC</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PFKR_FXRATEQP</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COUNTRYZONENAME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COUNTRYCODE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COUNTRYNAME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CURR_QUORISK_BEST</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ISIN</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SEC_SECSHORT</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SEC_SECNAME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SEC_INSTYPE_NAME</w:t>
      </w:r>
    </w:p>
    <w:p w:rsidR="008B3BFB" w:rsidDel="002E515D" w:rsidRDefault="00794537" w:rsidP="00794537">
      <w:pPr>
        <w:spacing w:after="0" w:line="240" w:lineRule="auto"/>
        <w:ind w:left="720"/>
        <w:rPr>
          <w:del w:id="0" w:author="EMIEMM" w:date="2011-12-16T15:44:00Z"/>
          <w:rFonts w:ascii="Arial" w:eastAsia="Times New Roman" w:hAnsi="Arial" w:cs="Arial"/>
          <w:bCs/>
          <w:sz w:val="20"/>
          <w:szCs w:val="20"/>
        </w:rPr>
      </w:pPr>
      <w:del w:id="1" w:author="EMIEMM" w:date="2011-12-16T15:44:00Z">
        <w:r w:rsidRPr="00794537" w:rsidDel="002E515D">
          <w:rPr>
            <w:rFonts w:ascii="Arial" w:eastAsia="Times New Roman" w:hAnsi="Arial" w:cs="Arial"/>
            <w:bCs/>
            <w:sz w:val="20"/>
            <w:szCs w:val="20"/>
          </w:rPr>
          <w:delText>BENCHMARKSECTHEMECODE</w:delText>
        </w:r>
      </w:del>
    </w:p>
    <w:p w:rsidR="00794537" w:rsidRDefault="00794537">
      <w:pPr>
        <w:rPr>
          <w:rFonts w:cstheme="minorHAnsi"/>
        </w:rPr>
      </w:pPr>
    </w:p>
    <w:p w:rsidR="00A2059A" w:rsidRDefault="00A2059A">
      <w:pPr>
        <w:rPr>
          <w:rFonts w:cstheme="minorHAnsi"/>
        </w:rPr>
      </w:pPr>
      <w:r>
        <w:rPr>
          <w:rFonts w:cstheme="minorHAnsi"/>
        </w:rPr>
        <w:t xml:space="preserve">The following table shows the column matching to be used between the two data sources.  </w:t>
      </w:r>
    </w:p>
    <w:p w:rsidR="00A2059A" w:rsidRDefault="00A2059A" w:rsidP="00A2059A">
      <w:pPr>
        <w:ind w:left="2160" w:hanging="1800"/>
        <w:rPr>
          <w:rFonts w:cstheme="minorHAnsi"/>
        </w:rPr>
      </w:pPr>
      <w:r>
        <w:rPr>
          <w:rFonts w:cstheme="minorHAnsi"/>
        </w:rPr>
        <w:t>SEC_SECSHORT</w:t>
      </w:r>
      <w:r>
        <w:rPr>
          <w:rFonts w:cstheme="minorHAnsi"/>
        </w:rPr>
        <w:tab/>
        <w:t>is the unique field in the Oracle data source for a company.</w:t>
      </w:r>
    </w:p>
    <w:p w:rsidR="00A2059A" w:rsidRPr="007E2592" w:rsidRDefault="00A2059A" w:rsidP="00A2059A">
      <w:pPr>
        <w:ind w:left="2160" w:hanging="1800"/>
        <w:rPr>
          <w:rFonts w:cstheme="minorHAnsi"/>
          <w:color w:val="000000" w:themeColor="text1"/>
        </w:rPr>
      </w:pPr>
      <w:r>
        <w:rPr>
          <w:rFonts w:cstheme="minorHAnsi"/>
        </w:rPr>
        <w:t>XREF</w:t>
      </w:r>
      <w:r>
        <w:rPr>
          <w:rFonts w:cstheme="minorHAnsi"/>
        </w:rPr>
        <w:tab/>
        <w:t xml:space="preserve">is the Unique field in the SQL Server data </w:t>
      </w:r>
      <w:proofErr w:type="gramStart"/>
      <w:r>
        <w:rPr>
          <w:rFonts w:cstheme="minorHAnsi"/>
        </w:rPr>
        <w:t>source</w:t>
      </w:r>
      <w:ins w:id="2" w:author="Sakshi Puniyani" w:date="2011-12-26T11:27:00Z">
        <w:r w:rsidR="007E2592">
          <w:rPr>
            <w:rFonts w:cstheme="minorHAnsi"/>
          </w:rPr>
          <w:t xml:space="preserve">  </w:t>
        </w:r>
      </w:ins>
      <w:ins w:id="3" w:author="Sakshi Puniyani" w:date="2011-12-26T11:28:00Z">
        <w:r w:rsidR="007E2592">
          <w:rPr>
            <w:rFonts w:cstheme="minorHAnsi"/>
          </w:rPr>
          <w:t>for</w:t>
        </w:r>
        <w:proofErr w:type="gramEnd"/>
        <w:r w:rsidR="007E2592">
          <w:rPr>
            <w:rFonts w:cstheme="minorHAnsi"/>
          </w:rPr>
          <w:t xml:space="preserve"> the c</w:t>
        </w:r>
        <w:bookmarkStart w:id="4" w:name="_GoBack"/>
        <w:bookmarkEnd w:id="4"/>
        <w:r w:rsidR="007E2592">
          <w:rPr>
            <w:rFonts w:cstheme="minorHAnsi"/>
          </w:rPr>
          <w:t>ompany.</w:t>
        </w:r>
      </w:ins>
    </w:p>
    <w:p w:rsidR="00A2059A" w:rsidRDefault="00A2059A" w:rsidP="00A2059A">
      <w:pPr>
        <w:ind w:left="2160" w:hanging="1800"/>
        <w:rPr>
          <w:rFonts w:cstheme="minorHAnsi"/>
        </w:rPr>
      </w:pPr>
      <w:r>
        <w:rPr>
          <w:rFonts w:cstheme="minorHAnsi"/>
        </w:rPr>
        <w:t>ISIN</w:t>
      </w:r>
      <w:r>
        <w:rPr>
          <w:rFonts w:cstheme="minorHAnsi"/>
        </w:rPr>
        <w:tab/>
        <w:t>is the identifier common to both data sources</w:t>
      </w:r>
      <w:r w:rsidR="00794537">
        <w:rPr>
          <w:rFonts w:cstheme="minorHAnsi"/>
        </w:rPr>
        <w:t>, but not populated well</w:t>
      </w:r>
      <w:r>
        <w:rPr>
          <w:rFonts w:cstheme="minorHAnsi"/>
        </w:rPr>
        <w:t>.</w:t>
      </w:r>
    </w:p>
    <w:p w:rsidR="00794537" w:rsidRDefault="00794537" w:rsidP="00794537">
      <w:pPr>
        <w:rPr>
          <w:rFonts w:cstheme="minorHAnsi"/>
        </w:rPr>
      </w:pPr>
      <w:r>
        <w:rPr>
          <w:rFonts w:cstheme="minorHAnsi"/>
        </w:rPr>
        <w:t xml:space="preserve">Therefore in order to join data from the two data sources the following table will need to be implemented.  This is not an ideal situation, but will be used for the POC Aggregation process.  </w:t>
      </w:r>
    </w:p>
    <w:tbl>
      <w:tblPr>
        <w:tblW w:w="77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1740"/>
        <w:gridCol w:w="3340"/>
        <w:gridCol w:w="1220"/>
      </w:tblGrid>
      <w:tr w:rsidR="00A2059A" w:rsidRPr="00A2059A" w:rsidTr="00A2059A">
        <w:trPr>
          <w:trHeight w:val="300"/>
        </w:trPr>
        <w:tc>
          <w:tcPr>
            <w:tcW w:w="1600" w:type="dxa"/>
            <w:shd w:val="clear" w:color="auto" w:fill="D9D9D9" w:themeFill="background1" w:themeFillShade="D9"/>
            <w:noWrap/>
            <w:vAlign w:val="bottom"/>
            <w:hideMark/>
          </w:tcPr>
          <w:p w:rsidR="00A2059A" w:rsidRPr="00A2059A" w:rsidRDefault="00A2059A" w:rsidP="00A2059A">
            <w:pPr>
              <w:spacing w:after="0" w:line="240" w:lineRule="auto"/>
              <w:rPr>
                <w:rFonts w:ascii="Calibri" w:eastAsia="Times New Roman" w:hAnsi="Calibri" w:cs="Calibri"/>
                <w:b/>
                <w:color w:val="000000"/>
              </w:rPr>
            </w:pPr>
            <w:r w:rsidRPr="00A2059A">
              <w:rPr>
                <w:rFonts w:ascii="Calibri" w:eastAsia="Times New Roman" w:hAnsi="Calibri" w:cs="Calibri"/>
                <w:b/>
                <w:color w:val="000000"/>
              </w:rPr>
              <w:t>SEC_SECSHORT</w:t>
            </w:r>
          </w:p>
        </w:tc>
        <w:tc>
          <w:tcPr>
            <w:tcW w:w="1620" w:type="dxa"/>
            <w:shd w:val="clear" w:color="auto" w:fill="D9D9D9" w:themeFill="background1" w:themeFillShade="D9"/>
            <w:noWrap/>
            <w:vAlign w:val="bottom"/>
            <w:hideMark/>
          </w:tcPr>
          <w:p w:rsidR="00A2059A" w:rsidRPr="00A2059A" w:rsidRDefault="00A2059A" w:rsidP="00A2059A">
            <w:pPr>
              <w:spacing w:after="0" w:line="240" w:lineRule="auto"/>
              <w:rPr>
                <w:rFonts w:ascii="Calibri" w:eastAsia="Times New Roman" w:hAnsi="Calibri" w:cs="Calibri"/>
                <w:b/>
                <w:color w:val="000000"/>
              </w:rPr>
            </w:pPr>
            <w:r w:rsidRPr="00A2059A">
              <w:rPr>
                <w:rFonts w:ascii="Calibri" w:eastAsia="Times New Roman" w:hAnsi="Calibri" w:cs="Calibri"/>
                <w:b/>
                <w:color w:val="000000"/>
              </w:rPr>
              <w:t>ISIN</w:t>
            </w:r>
          </w:p>
        </w:tc>
        <w:tc>
          <w:tcPr>
            <w:tcW w:w="3340" w:type="dxa"/>
            <w:shd w:val="clear" w:color="auto" w:fill="D9D9D9" w:themeFill="background1" w:themeFillShade="D9"/>
            <w:noWrap/>
            <w:vAlign w:val="bottom"/>
            <w:hideMark/>
          </w:tcPr>
          <w:p w:rsidR="00A2059A" w:rsidRPr="00A2059A" w:rsidRDefault="00A2059A" w:rsidP="00A2059A">
            <w:pPr>
              <w:spacing w:after="0" w:line="240" w:lineRule="auto"/>
              <w:rPr>
                <w:rFonts w:ascii="Calibri" w:eastAsia="Times New Roman" w:hAnsi="Calibri" w:cs="Calibri"/>
                <w:b/>
                <w:color w:val="000000"/>
              </w:rPr>
            </w:pPr>
            <w:r w:rsidRPr="00A2059A">
              <w:rPr>
                <w:rFonts w:ascii="Calibri" w:eastAsia="Times New Roman" w:hAnsi="Calibri" w:cs="Calibri"/>
                <w:b/>
                <w:color w:val="000000"/>
              </w:rPr>
              <w:t>NAME</w:t>
            </w:r>
          </w:p>
        </w:tc>
        <w:tc>
          <w:tcPr>
            <w:tcW w:w="1160" w:type="dxa"/>
            <w:shd w:val="clear" w:color="auto" w:fill="D9D9D9" w:themeFill="background1" w:themeFillShade="D9"/>
            <w:noWrap/>
            <w:vAlign w:val="bottom"/>
            <w:hideMark/>
          </w:tcPr>
          <w:p w:rsidR="00A2059A" w:rsidRPr="00A2059A" w:rsidRDefault="00A2059A" w:rsidP="00A2059A">
            <w:pPr>
              <w:spacing w:after="0" w:line="240" w:lineRule="auto"/>
              <w:rPr>
                <w:rFonts w:ascii="Calibri" w:eastAsia="Times New Roman" w:hAnsi="Calibri" w:cs="Calibri"/>
                <w:b/>
                <w:color w:val="000000"/>
              </w:rPr>
            </w:pPr>
            <w:r w:rsidRPr="00A2059A">
              <w:rPr>
                <w:rFonts w:ascii="Calibri" w:eastAsia="Times New Roman" w:hAnsi="Calibri" w:cs="Calibri"/>
                <w:b/>
                <w:color w:val="000000"/>
              </w:rPr>
              <w:t>XREF</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RUEVRAZE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US30050A2024</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EVRAZ GROUP SA - GDR REG S</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200056374</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RUEVRLNE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GB00B71N6K86</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EVRAZ PLC</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200160851</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lastRenderedPageBreak/>
              <w:t>RURUSHYDRODE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US4662941057</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FEDERAL HYDROGENERATING-ADR</w:t>
            </w:r>
          </w:p>
        </w:tc>
        <w:tc>
          <w:tcPr>
            <w:tcW w:w="116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RUGAZORE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US3682872078</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GAZPROM OAO-SPON ADR</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100069288</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RULSRGRPGDRE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US50218G2066</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LSR GROUP OJSC-GDR REGS</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200078912</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RULUKOYE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US6778621044</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LUKOIL OAO-SPON ADR</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100040772</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RURSXUSFC</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US57060U5065</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MARKET VECTORS RUSSIA ETF</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100072790</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RUMECHSPE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US5838405091</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MECHEL-PREF SPON ADR</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200055386</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RUNOVATE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US6698881090</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NOVATEK OAO-SPONS GDR REG S</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200061914</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RUOKEYGDE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US6708662019</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O'KEY GROUP SA-GDR REGS</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200137901</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RUPHOSAGGDR</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US71922G2093</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PHOSAGRO OAO-GDR REG S</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200153580</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RUROSGDE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US67812M2070</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ROSNEFT OJSC-REG S GDR</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200063865</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RUSBERPFDE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RU0009029557</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SBERBANK-PFD</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200037905</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RUSBERADRE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US80585Y3080</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SBERBANK-SPONSORED ADR</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200037905</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RUSEVESE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US8181503025</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SEVERSTAL - GDR REG S</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200078330</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RUSURGTE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RU0009029524</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SURGUTNEFTEGAS-PFD</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200027722</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RUSURNEFTADR</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US8688611057</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SURGUTNEFTEGAZ-SP ADR PREF</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200027722</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RUTNKBPE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RU000A0HGPM9</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TNK-BP HOLDING-CLS</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200062690</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RUTNKBPREFE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RU000A0HGPN7</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TNK-BP HOLDING-PFD-CLS</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200062690</w:t>
            </w:r>
          </w:p>
        </w:tc>
      </w:tr>
      <w:tr w:rsidR="00A2059A" w:rsidRPr="00A2059A" w:rsidTr="00A2059A">
        <w:trPr>
          <w:trHeight w:val="300"/>
        </w:trPr>
        <w:tc>
          <w:tcPr>
            <w:tcW w:w="160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RUVIMPADRE</w:t>
            </w:r>
          </w:p>
        </w:tc>
        <w:tc>
          <w:tcPr>
            <w:tcW w:w="162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US92719A1060</w:t>
            </w:r>
          </w:p>
        </w:tc>
        <w:tc>
          <w:tcPr>
            <w:tcW w:w="3340" w:type="dxa"/>
            <w:shd w:val="clear" w:color="auto" w:fill="auto"/>
            <w:noWrap/>
            <w:vAlign w:val="bottom"/>
            <w:hideMark/>
          </w:tcPr>
          <w:p w:rsidR="00A2059A" w:rsidRPr="00A2059A" w:rsidRDefault="00A2059A" w:rsidP="00A2059A">
            <w:pPr>
              <w:spacing w:after="0" w:line="240" w:lineRule="auto"/>
              <w:rPr>
                <w:rFonts w:ascii="Calibri" w:eastAsia="Times New Roman" w:hAnsi="Calibri" w:cs="Calibri"/>
                <w:color w:val="000000"/>
              </w:rPr>
            </w:pPr>
            <w:r w:rsidRPr="00A2059A">
              <w:rPr>
                <w:rFonts w:ascii="Calibri" w:eastAsia="Times New Roman" w:hAnsi="Calibri" w:cs="Calibri"/>
                <w:color w:val="000000"/>
              </w:rPr>
              <w:t>VIMPELCOM LTD-SPON ADR</w:t>
            </w:r>
          </w:p>
        </w:tc>
        <w:tc>
          <w:tcPr>
            <w:tcW w:w="1160" w:type="dxa"/>
            <w:shd w:val="clear" w:color="auto" w:fill="auto"/>
            <w:noWrap/>
            <w:vAlign w:val="bottom"/>
            <w:hideMark/>
          </w:tcPr>
          <w:p w:rsidR="00A2059A" w:rsidRPr="00A2059A" w:rsidRDefault="00A2059A" w:rsidP="00A2059A">
            <w:pPr>
              <w:spacing w:after="0" w:line="240" w:lineRule="auto"/>
              <w:jc w:val="right"/>
              <w:rPr>
                <w:rFonts w:ascii="Calibri" w:eastAsia="Times New Roman" w:hAnsi="Calibri" w:cs="Calibri"/>
                <w:color w:val="000000"/>
              </w:rPr>
            </w:pPr>
            <w:r w:rsidRPr="00A2059A">
              <w:rPr>
                <w:rFonts w:ascii="Calibri" w:eastAsia="Times New Roman" w:hAnsi="Calibri" w:cs="Calibri"/>
                <w:color w:val="000000"/>
              </w:rPr>
              <w:t>100119292</w:t>
            </w:r>
          </w:p>
        </w:tc>
      </w:tr>
    </w:tbl>
    <w:p w:rsidR="00A2059A" w:rsidRDefault="00A2059A">
      <w:pPr>
        <w:rPr>
          <w:rFonts w:cstheme="minorHAnsi"/>
        </w:rPr>
      </w:pPr>
    </w:p>
    <w:p w:rsidR="00794537" w:rsidRDefault="00794537" w:rsidP="00794537">
      <w:pPr>
        <w:rPr>
          <w:rFonts w:cstheme="minorHAnsi"/>
        </w:rPr>
      </w:pPr>
      <w:r>
        <w:rPr>
          <w:rFonts w:cstheme="minorHAnsi"/>
        </w:rPr>
        <w:t xml:space="preserve">Select the data from the </w:t>
      </w:r>
      <w:proofErr w:type="spellStart"/>
      <w:r>
        <w:rPr>
          <w:rFonts w:cstheme="minorHAnsi"/>
        </w:rPr>
        <w:t>POCAggregation</w:t>
      </w:r>
      <w:proofErr w:type="spellEnd"/>
      <w:r>
        <w:rPr>
          <w:rFonts w:cstheme="minorHAnsi"/>
        </w:rPr>
        <w:t xml:space="preserve"> stored procedure.  Provide a list of unique SEC_SHORT values from the Oracle data previously captured.  The stored procedure will implement the above table to find the correct data to be returned.</w:t>
      </w:r>
    </w:p>
    <w:p w:rsidR="00794537" w:rsidRDefault="00794537" w:rsidP="00794537">
      <w:pPr>
        <w:rPr>
          <w:rFonts w:cstheme="minorHAnsi"/>
        </w:rPr>
      </w:pPr>
      <w:r>
        <w:rPr>
          <w:rFonts w:cstheme="minorHAnsi"/>
        </w:rPr>
        <w:t>The web site will capture the resulting data from the SQL Server database and store it.</w:t>
      </w:r>
    </w:p>
    <w:p w:rsidR="00794537" w:rsidRDefault="00794537" w:rsidP="00794537">
      <w:pPr>
        <w:rPr>
          <w:rFonts w:cstheme="minorHAnsi"/>
        </w:rPr>
      </w:pPr>
      <w:r>
        <w:rPr>
          <w:rFonts w:cstheme="minorHAnsi"/>
        </w:rPr>
        <w:t>The web site will connect the two data sets using the SEC_SHORT field in both so that a new data set is created containing the following fields.</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PFCD_FROMDATE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PORTFOLIOTHEMEGROUPCODE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PORTFOLIOCODE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PORTFOLIONAME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PFCH_BALBOOKVALPC</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PFKR_FXRATEQP</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COUNTRYZONENAME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COUNTRYCODE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COUNTRYNAME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CURR_QUORISK_BEST</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ISIN</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SEC_SECSHORT</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SEC_SECNAME</w:t>
      </w:r>
    </w:p>
    <w:p w:rsidR="00794537" w:rsidRPr="00794537" w:rsidRDefault="00794537" w:rsidP="00794537">
      <w:pPr>
        <w:spacing w:after="0" w:line="240" w:lineRule="auto"/>
        <w:ind w:left="720"/>
        <w:rPr>
          <w:rFonts w:ascii="Arial" w:eastAsia="Times New Roman" w:hAnsi="Arial" w:cs="Arial"/>
          <w:bCs/>
          <w:sz w:val="20"/>
          <w:szCs w:val="20"/>
        </w:rPr>
      </w:pPr>
      <w:r w:rsidRPr="00794537">
        <w:rPr>
          <w:rFonts w:ascii="Arial" w:eastAsia="Times New Roman" w:hAnsi="Arial" w:cs="Arial"/>
          <w:bCs/>
          <w:sz w:val="20"/>
          <w:szCs w:val="20"/>
        </w:rPr>
        <w:t>SEC_INSTYPE_NAME</w:t>
      </w:r>
    </w:p>
    <w:p w:rsidR="00794537" w:rsidDel="002E515D" w:rsidRDefault="00794537" w:rsidP="00794537">
      <w:pPr>
        <w:spacing w:after="0" w:line="240" w:lineRule="auto"/>
        <w:ind w:left="720"/>
        <w:rPr>
          <w:del w:id="5" w:author="EMIEMM" w:date="2011-12-16T15:45:00Z"/>
          <w:rFonts w:ascii="Arial" w:eastAsia="Times New Roman" w:hAnsi="Arial" w:cs="Arial"/>
          <w:bCs/>
          <w:sz w:val="20"/>
          <w:szCs w:val="20"/>
        </w:rPr>
      </w:pPr>
      <w:del w:id="6" w:author="EMIEMM" w:date="2011-12-16T15:45:00Z">
        <w:r w:rsidRPr="00794537" w:rsidDel="002E515D">
          <w:rPr>
            <w:rFonts w:ascii="Arial" w:eastAsia="Times New Roman" w:hAnsi="Arial" w:cs="Arial"/>
            <w:bCs/>
            <w:sz w:val="20"/>
            <w:szCs w:val="20"/>
          </w:rPr>
          <w:delText>BENCHMARKSECTHEMECODE</w:delText>
        </w:r>
      </w:del>
    </w:p>
    <w:p w:rsidR="00794537" w:rsidRDefault="00794537" w:rsidP="00794537">
      <w:pPr>
        <w:spacing w:after="0" w:line="240" w:lineRule="auto"/>
        <w:ind w:left="720"/>
        <w:rPr>
          <w:rFonts w:ascii="Arial" w:eastAsia="Times New Roman" w:hAnsi="Arial" w:cs="Arial"/>
          <w:bCs/>
          <w:sz w:val="20"/>
          <w:szCs w:val="20"/>
        </w:rPr>
      </w:pPr>
      <w:r>
        <w:rPr>
          <w:rFonts w:ascii="Arial" w:eastAsia="Times New Roman" w:hAnsi="Arial" w:cs="Arial"/>
          <w:bCs/>
          <w:sz w:val="20"/>
          <w:szCs w:val="20"/>
        </w:rPr>
        <w:t>COMPANY_NAME</w:t>
      </w:r>
    </w:p>
    <w:p w:rsidR="00794537" w:rsidRPr="00794537" w:rsidRDefault="00794537" w:rsidP="00794537">
      <w:pPr>
        <w:spacing w:after="0" w:line="240" w:lineRule="auto"/>
        <w:ind w:left="720"/>
        <w:rPr>
          <w:rFonts w:ascii="Arial" w:eastAsia="Times New Roman" w:hAnsi="Arial" w:cs="Arial"/>
          <w:bCs/>
          <w:sz w:val="20"/>
          <w:szCs w:val="20"/>
        </w:rPr>
      </w:pPr>
      <w:r>
        <w:rPr>
          <w:rFonts w:ascii="Arial" w:eastAsia="Times New Roman" w:hAnsi="Arial" w:cs="Arial"/>
          <w:bCs/>
          <w:sz w:val="20"/>
          <w:szCs w:val="20"/>
        </w:rPr>
        <w:t>NET_INCOME_ACT_2009</w:t>
      </w:r>
    </w:p>
    <w:p w:rsidR="00794537" w:rsidRPr="00794537" w:rsidRDefault="00794537" w:rsidP="00794537">
      <w:pPr>
        <w:spacing w:after="0" w:line="240" w:lineRule="auto"/>
        <w:ind w:left="720"/>
        <w:rPr>
          <w:rFonts w:ascii="Arial" w:eastAsia="Times New Roman" w:hAnsi="Arial" w:cs="Arial"/>
          <w:bCs/>
          <w:sz w:val="20"/>
          <w:szCs w:val="20"/>
        </w:rPr>
      </w:pPr>
      <w:r>
        <w:rPr>
          <w:rFonts w:ascii="Arial" w:eastAsia="Times New Roman" w:hAnsi="Arial" w:cs="Arial"/>
          <w:bCs/>
          <w:sz w:val="20"/>
          <w:szCs w:val="20"/>
        </w:rPr>
        <w:t>NET_INCOME_ACT_2010</w:t>
      </w:r>
    </w:p>
    <w:p w:rsidR="00794537" w:rsidRPr="00794537" w:rsidRDefault="00794537" w:rsidP="00794537">
      <w:pPr>
        <w:spacing w:after="0" w:line="240" w:lineRule="auto"/>
        <w:ind w:left="720"/>
        <w:rPr>
          <w:rFonts w:ascii="Arial" w:eastAsia="Times New Roman" w:hAnsi="Arial" w:cs="Arial"/>
          <w:bCs/>
          <w:sz w:val="20"/>
          <w:szCs w:val="20"/>
        </w:rPr>
      </w:pPr>
      <w:r>
        <w:rPr>
          <w:rFonts w:ascii="Arial" w:eastAsia="Times New Roman" w:hAnsi="Arial" w:cs="Arial"/>
          <w:bCs/>
          <w:sz w:val="20"/>
          <w:szCs w:val="20"/>
        </w:rPr>
        <w:t>NET_INCOME_EST_2011</w:t>
      </w:r>
    </w:p>
    <w:p w:rsidR="00794537" w:rsidRPr="00794537" w:rsidRDefault="00794537" w:rsidP="00794537">
      <w:pPr>
        <w:spacing w:after="0" w:line="240" w:lineRule="auto"/>
        <w:ind w:left="720"/>
        <w:rPr>
          <w:rFonts w:ascii="Arial" w:eastAsia="Times New Roman" w:hAnsi="Arial" w:cs="Arial"/>
          <w:bCs/>
          <w:sz w:val="20"/>
          <w:szCs w:val="20"/>
        </w:rPr>
      </w:pPr>
      <w:r>
        <w:rPr>
          <w:rFonts w:ascii="Arial" w:eastAsia="Times New Roman" w:hAnsi="Arial" w:cs="Arial"/>
          <w:bCs/>
          <w:sz w:val="20"/>
          <w:szCs w:val="20"/>
        </w:rPr>
        <w:lastRenderedPageBreak/>
        <w:t>NET_INCOME_EST_2012</w:t>
      </w:r>
    </w:p>
    <w:p w:rsidR="00794537" w:rsidRPr="00794537" w:rsidRDefault="00794537" w:rsidP="00794537">
      <w:pPr>
        <w:spacing w:after="0" w:line="240" w:lineRule="auto"/>
        <w:ind w:left="720"/>
        <w:rPr>
          <w:rFonts w:ascii="Arial" w:eastAsia="Times New Roman" w:hAnsi="Arial" w:cs="Arial"/>
          <w:bCs/>
          <w:sz w:val="20"/>
          <w:szCs w:val="20"/>
        </w:rPr>
      </w:pPr>
      <w:r>
        <w:rPr>
          <w:rFonts w:ascii="Arial" w:eastAsia="Times New Roman" w:hAnsi="Arial" w:cs="Arial"/>
          <w:bCs/>
          <w:sz w:val="20"/>
          <w:szCs w:val="20"/>
        </w:rPr>
        <w:t>NET_INCOME_EST_2013</w:t>
      </w:r>
    </w:p>
    <w:p w:rsidR="00794537" w:rsidRPr="00794537" w:rsidRDefault="00794537" w:rsidP="00794537">
      <w:pPr>
        <w:spacing w:after="0" w:line="240" w:lineRule="auto"/>
        <w:ind w:left="720"/>
        <w:rPr>
          <w:rFonts w:ascii="Arial" w:eastAsia="Times New Roman" w:hAnsi="Arial" w:cs="Arial"/>
          <w:bCs/>
          <w:sz w:val="20"/>
          <w:szCs w:val="20"/>
        </w:rPr>
      </w:pPr>
    </w:p>
    <w:p w:rsidR="00794537" w:rsidRDefault="002E515D" w:rsidP="00794537">
      <w:pPr>
        <w:rPr>
          <w:rFonts w:cstheme="minorHAnsi"/>
        </w:rPr>
      </w:pPr>
      <w:ins w:id="7" w:author="EMIEMM" w:date="2011-12-16T15:43:00Z">
        <w:r>
          <w:rPr>
            <w:rFonts w:cstheme="minorHAnsi"/>
          </w:rPr>
          <w:t>Th</w:t>
        </w:r>
      </w:ins>
      <w:del w:id="8" w:author="EMIEMM" w:date="2011-12-16T15:43:00Z">
        <w:r w:rsidR="00794537" w:rsidDel="002E515D">
          <w:rPr>
            <w:rFonts w:cstheme="minorHAnsi"/>
          </w:rPr>
          <w:delText>H</w:delText>
        </w:r>
      </w:del>
      <w:r w:rsidR="00794537">
        <w:rPr>
          <w:rFonts w:cstheme="minorHAnsi"/>
        </w:rPr>
        <w:t>e web site will display the columns in the new data set in a grid with the following headers.</w:t>
      </w:r>
    </w:p>
    <w:tbl>
      <w:tblPr>
        <w:tblStyle w:val="TableGrid"/>
        <w:tblW w:w="0" w:type="auto"/>
        <w:tblInd w:w="720" w:type="dxa"/>
        <w:tblLook w:val="04A0" w:firstRow="1" w:lastRow="0" w:firstColumn="1" w:lastColumn="0" w:noHBand="0" w:noVBand="1"/>
      </w:tblPr>
      <w:tblGrid>
        <w:gridCol w:w="3526"/>
        <w:gridCol w:w="2671"/>
        <w:gridCol w:w="2659"/>
      </w:tblGrid>
      <w:tr w:rsidR="00794537" w:rsidRPr="00C35121" w:rsidTr="00C35121">
        <w:tc>
          <w:tcPr>
            <w:tcW w:w="3526" w:type="dxa"/>
            <w:shd w:val="clear" w:color="auto" w:fill="D9D9D9" w:themeFill="background1" w:themeFillShade="D9"/>
          </w:tcPr>
          <w:p w:rsidR="00794537" w:rsidRPr="00C35121" w:rsidRDefault="00794537" w:rsidP="00477C30">
            <w:pPr>
              <w:rPr>
                <w:rFonts w:ascii="Arial" w:eastAsia="Times New Roman" w:hAnsi="Arial" w:cs="Arial"/>
                <w:b/>
                <w:bCs/>
                <w:sz w:val="20"/>
                <w:szCs w:val="20"/>
              </w:rPr>
            </w:pPr>
            <w:r w:rsidRPr="00C35121">
              <w:rPr>
                <w:rFonts w:ascii="Arial" w:eastAsia="Times New Roman" w:hAnsi="Arial" w:cs="Arial"/>
                <w:b/>
                <w:bCs/>
                <w:sz w:val="20"/>
                <w:szCs w:val="20"/>
              </w:rPr>
              <w:t>Data Field</w:t>
            </w:r>
          </w:p>
        </w:tc>
        <w:tc>
          <w:tcPr>
            <w:tcW w:w="2671" w:type="dxa"/>
            <w:shd w:val="clear" w:color="auto" w:fill="D9D9D9" w:themeFill="background1" w:themeFillShade="D9"/>
          </w:tcPr>
          <w:p w:rsidR="00794537" w:rsidRPr="00C35121" w:rsidRDefault="00794537" w:rsidP="00477C30">
            <w:pPr>
              <w:rPr>
                <w:rFonts w:ascii="Arial" w:eastAsia="Times New Roman" w:hAnsi="Arial" w:cs="Arial"/>
                <w:b/>
                <w:bCs/>
                <w:sz w:val="20"/>
                <w:szCs w:val="20"/>
              </w:rPr>
            </w:pPr>
            <w:r w:rsidRPr="00C35121">
              <w:rPr>
                <w:rFonts w:ascii="Arial" w:eastAsia="Times New Roman" w:hAnsi="Arial" w:cs="Arial"/>
                <w:b/>
                <w:bCs/>
                <w:sz w:val="20"/>
                <w:szCs w:val="20"/>
              </w:rPr>
              <w:t>Column Heading</w:t>
            </w:r>
          </w:p>
        </w:tc>
        <w:tc>
          <w:tcPr>
            <w:tcW w:w="2659" w:type="dxa"/>
            <w:shd w:val="clear" w:color="auto" w:fill="D9D9D9" w:themeFill="background1" w:themeFillShade="D9"/>
          </w:tcPr>
          <w:p w:rsidR="00794537" w:rsidRPr="00C35121" w:rsidRDefault="00794537" w:rsidP="00477C30">
            <w:pPr>
              <w:rPr>
                <w:rFonts w:ascii="Arial" w:eastAsia="Times New Roman" w:hAnsi="Arial" w:cs="Arial"/>
                <w:b/>
                <w:bCs/>
                <w:sz w:val="20"/>
                <w:szCs w:val="20"/>
              </w:rPr>
            </w:pPr>
            <w:r w:rsidRPr="00C35121">
              <w:rPr>
                <w:rFonts w:ascii="Arial" w:eastAsia="Times New Roman" w:hAnsi="Arial" w:cs="Arial"/>
                <w:b/>
                <w:bCs/>
                <w:sz w:val="20"/>
                <w:szCs w:val="20"/>
              </w:rPr>
              <w:t>Format</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PFCD_FROMDATE</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From Date</w:t>
            </w:r>
          </w:p>
        </w:tc>
        <w:tc>
          <w:tcPr>
            <w:tcW w:w="2659" w:type="dxa"/>
          </w:tcPr>
          <w:p w:rsidR="00794537" w:rsidRPr="00794537" w:rsidRDefault="00794537" w:rsidP="00BE7D6B">
            <w:pPr>
              <w:rPr>
                <w:rFonts w:ascii="Arial" w:eastAsia="Times New Roman" w:hAnsi="Arial" w:cs="Arial"/>
                <w:bCs/>
                <w:sz w:val="20"/>
                <w:szCs w:val="20"/>
              </w:rPr>
            </w:pPr>
            <w:r>
              <w:rPr>
                <w:rFonts w:ascii="Arial" w:eastAsia="Times New Roman" w:hAnsi="Arial" w:cs="Arial"/>
                <w:bCs/>
                <w:sz w:val="20"/>
                <w:szCs w:val="20"/>
              </w:rPr>
              <w:t>Date</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PORTFOLIOTHEMEGROUPCODE</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Portfolio Group</w:t>
            </w:r>
          </w:p>
        </w:tc>
        <w:tc>
          <w:tcPr>
            <w:tcW w:w="2659" w:type="dxa"/>
          </w:tcPr>
          <w:p w:rsidR="00794537" w:rsidRPr="00794537" w:rsidRDefault="00794537" w:rsidP="00BE7D6B">
            <w:pPr>
              <w:rPr>
                <w:rFonts w:ascii="Arial" w:eastAsia="Times New Roman" w:hAnsi="Arial" w:cs="Arial"/>
                <w:bCs/>
                <w:sz w:val="20"/>
                <w:szCs w:val="20"/>
              </w:rPr>
            </w:pPr>
            <w:r>
              <w:rPr>
                <w:rFonts w:ascii="Arial" w:eastAsia="Times New Roman" w:hAnsi="Arial" w:cs="Arial"/>
                <w:bCs/>
                <w:sz w:val="20"/>
                <w:szCs w:val="20"/>
              </w:rPr>
              <w:t>String</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PORTFOLIOCODE</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Portfolio Code</w:t>
            </w:r>
          </w:p>
        </w:tc>
        <w:tc>
          <w:tcPr>
            <w:tcW w:w="2659" w:type="dxa"/>
          </w:tcPr>
          <w:p w:rsidR="00794537" w:rsidRPr="00794537" w:rsidRDefault="00794537" w:rsidP="00BE7D6B">
            <w:pPr>
              <w:rPr>
                <w:rFonts w:ascii="Arial" w:eastAsia="Times New Roman" w:hAnsi="Arial" w:cs="Arial"/>
                <w:bCs/>
                <w:sz w:val="20"/>
                <w:szCs w:val="20"/>
              </w:rPr>
            </w:pPr>
            <w:r>
              <w:rPr>
                <w:rFonts w:ascii="Arial" w:eastAsia="Times New Roman" w:hAnsi="Arial" w:cs="Arial"/>
                <w:bCs/>
                <w:sz w:val="20"/>
                <w:szCs w:val="20"/>
              </w:rPr>
              <w:t>String</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PORTFOLIONAME</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Portfolio Name</w:t>
            </w:r>
          </w:p>
        </w:tc>
        <w:tc>
          <w:tcPr>
            <w:tcW w:w="2659" w:type="dxa"/>
          </w:tcPr>
          <w:p w:rsidR="00794537" w:rsidRPr="00794537" w:rsidRDefault="00794537" w:rsidP="00BE7D6B">
            <w:pPr>
              <w:rPr>
                <w:rFonts w:ascii="Arial" w:eastAsia="Times New Roman" w:hAnsi="Arial" w:cs="Arial"/>
                <w:bCs/>
                <w:sz w:val="20"/>
                <w:szCs w:val="20"/>
              </w:rPr>
            </w:pPr>
            <w:r>
              <w:rPr>
                <w:rFonts w:ascii="Arial" w:eastAsia="Times New Roman" w:hAnsi="Arial" w:cs="Arial"/>
                <w:bCs/>
                <w:sz w:val="20"/>
                <w:szCs w:val="20"/>
              </w:rPr>
              <w:t>String</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PFCH_BALBOOKVALPC</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Book Value</w:t>
            </w:r>
          </w:p>
        </w:tc>
        <w:tc>
          <w:tcPr>
            <w:tcW w:w="2659" w:type="dxa"/>
          </w:tcPr>
          <w:p w:rsidR="00794537" w:rsidRPr="00794537" w:rsidRDefault="00794537" w:rsidP="00BE7D6B">
            <w:pPr>
              <w:rPr>
                <w:rFonts w:ascii="Arial" w:eastAsia="Times New Roman" w:hAnsi="Arial" w:cs="Arial"/>
                <w:bCs/>
                <w:sz w:val="20"/>
                <w:szCs w:val="20"/>
              </w:rPr>
            </w:pPr>
            <w:r>
              <w:rPr>
                <w:rFonts w:ascii="Arial" w:eastAsia="Times New Roman" w:hAnsi="Arial" w:cs="Arial"/>
                <w:bCs/>
                <w:sz w:val="20"/>
                <w:szCs w:val="20"/>
              </w:rPr>
              <w:t>Number (19.2)</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PFKR_FXRATEQP</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FX Rate</w:t>
            </w:r>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Number(6.6)</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COUNTRYZONENAME</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Country Zone</w:t>
            </w:r>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String</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COUNTRYCODE</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Country Code</w:t>
            </w:r>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String</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COUNTRYNAME</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Country Name</w:t>
            </w:r>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String</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CURR_QUORISK_BEST</w:t>
            </w:r>
          </w:p>
        </w:tc>
        <w:tc>
          <w:tcPr>
            <w:tcW w:w="2671" w:type="dxa"/>
          </w:tcPr>
          <w:p w:rsidR="00794537" w:rsidRPr="00794537" w:rsidRDefault="00C35121" w:rsidP="002E515D">
            <w:pPr>
              <w:rPr>
                <w:rFonts w:ascii="Arial" w:eastAsia="Times New Roman" w:hAnsi="Arial" w:cs="Arial"/>
                <w:bCs/>
                <w:sz w:val="20"/>
                <w:szCs w:val="20"/>
              </w:rPr>
            </w:pPr>
            <w:r>
              <w:rPr>
                <w:rFonts w:ascii="Arial" w:eastAsia="Times New Roman" w:hAnsi="Arial" w:cs="Arial"/>
                <w:bCs/>
                <w:sz w:val="20"/>
                <w:szCs w:val="20"/>
              </w:rPr>
              <w:t xml:space="preserve">Currency </w:t>
            </w:r>
            <w:del w:id="9" w:author="EMIEMM" w:date="2011-12-16T15:44:00Z">
              <w:r w:rsidDel="002E515D">
                <w:rPr>
                  <w:rFonts w:ascii="Arial" w:eastAsia="Times New Roman" w:hAnsi="Arial" w:cs="Arial"/>
                  <w:bCs/>
                  <w:sz w:val="20"/>
                  <w:szCs w:val="20"/>
                </w:rPr>
                <w:delText>Risk</w:delText>
              </w:r>
            </w:del>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String</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ISIN</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ISIN</w:t>
            </w:r>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String</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SEC_SECSHORT</w:t>
            </w:r>
          </w:p>
        </w:tc>
        <w:tc>
          <w:tcPr>
            <w:tcW w:w="2671" w:type="dxa"/>
          </w:tcPr>
          <w:p w:rsidR="00794537" w:rsidRPr="00794537" w:rsidRDefault="00C35121" w:rsidP="00BE7D6B">
            <w:pPr>
              <w:rPr>
                <w:rFonts w:ascii="Arial" w:eastAsia="Times New Roman" w:hAnsi="Arial" w:cs="Arial"/>
                <w:bCs/>
                <w:sz w:val="20"/>
                <w:szCs w:val="20"/>
              </w:rPr>
            </w:pPr>
            <w:del w:id="10" w:author="EMIEMM" w:date="2011-12-16T15:43:00Z">
              <w:r w:rsidDel="002E515D">
                <w:rPr>
                  <w:rFonts w:ascii="Arial" w:eastAsia="Times New Roman" w:hAnsi="Arial" w:cs="Arial"/>
                  <w:bCs/>
                  <w:sz w:val="20"/>
                  <w:szCs w:val="20"/>
                </w:rPr>
                <w:delText>Short name</w:delText>
              </w:r>
            </w:del>
            <w:ins w:id="11" w:author="EMIEMM" w:date="2011-12-16T15:43:00Z">
              <w:r w:rsidR="002E515D">
                <w:rPr>
                  <w:rFonts w:ascii="Arial" w:eastAsia="Times New Roman" w:hAnsi="Arial" w:cs="Arial"/>
                  <w:bCs/>
                  <w:sz w:val="20"/>
                  <w:szCs w:val="20"/>
                </w:rPr>
                <w:t>Security ID</w:t>
              </w:r>
            </w:ins>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String</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SEC_SECNAME</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Security Name</w:t>
            </w:r>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String</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SEC_INSTYPE_NAME</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Instrument Type</w:t>
            </w:r>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String</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del w:id="12" w:author="EMIEMM" w:date="2011-12-16T15:43:00Z">
              <w:r w:rsidRPr="00794537" w:rsidDel="002E515D">
                <w:rPr>
                  <w:rFonts w:ascii="Arial" w:eastAsia="Times New Roman" w:hAnsi="Arial" w:cs="Arial"/>
                  <w:bCs/>
                  <w:sz w:val="20"/>
                  <w:szCs w:val="20"/>
                </w:rPr>
                <w:delText>BENCHMARKSECTHEMECODE</w:delText>
              </w:r>
            </w:del>
          </w:p>
        </w:tc>
        <w:tc>
          <w:tcPr>
            <w:tcW w:w="2671" w:type="dxa"/>
          </w:tcPr>
          <w:p w:rsidR="00794537" w:rsidRPr="00794537" w:rsidRDefault="00C35121" w:rsidP="00BE7D6B">
            <w:pPr>
              <w:rPr>
                <w:rFonts w:ascii="Arial" w:eastAsia="Times New Roman" w:hAnsi="Arial" w:cs="Arial"/>
                <w:bCs/>
                <w:sz w:val="20"/>
                <w:szCs w:val="20"/>
              </w:rPr>
            </w:pPr>
            <w:del w:id="13" w:author="EMIEMM" w:date="2011-12-16T15:43:00Z">
              <w:r w:rsidDel="002E515D">
                <w:rPr>
                  <w:rFonts w:ascii="Arial" w:eastAsia="Times New Roman" w:hAnsi="Arial" w:cs="Arial"/>
                  <w:bCs/>
                  <w:sz w:val="20"/>
                  <w:szCs w:val="20"/>
                </w:rPr>
                <w:delText>Benchmark</w:delText>
              </w:r>
            </w:del>
          </w:p>
        </w:tc>
        <w:tc>
          <w:tcPr>
            <w:tcW w:w="2659" w:type="dxa"/>
          </w:tcPr>
          <w:p w:rsidR="00794537" w:rsidRPr="00794537" w:rsidRDefault="00C35121" w:rsidP="00BE7D6B">
            <w:pPr>
              <w:rPr>
                <w:rFonts w:ascii="Arial" w:eastAsia="Times New Roman" w:hAnsi="Arial" w:cs="Arial"/>
                <w:bCs/>
                <w:sz w:val="20"/>
                <w:szCs w:val="20"/>
              </w:rPr>
            </w:pPr>
            <w:del w:id="14" w:author="EMIEMM" w:date="2011-12-16T15:43:00Z">
              <w:r w:rsidDel="002E515D">
                <w:rPr>
                  <w:rFonts w:ascii="Arial" w:eastAsia="Times New Roman" w:hAnsi="Arial" w:cs="Arial"/>
                  <w:bCs/>
                  <w:sz w:val="20"/>
                  <w:szCs w:val="20"/>
                </w:rPr>
                <w:delText>String</w:delText>
              </w:r>
            </w:del>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COMPANY_NAME</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Company Name</w:t>
            </w:r>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String</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NET_INCOME_ACT_2009</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Net income Act. 2009</w:t>
            </w:r>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Number (19.2)</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NET_INCOME_ACT_2010</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Net income Act. 2010</w:t>
            </w:r>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Number (19.2)</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NET_INCOME_EST_2011</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Net income Est. 2011</w:t>
            </w:r>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Number (19.2)</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NET_INCOME_EST_2012</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Net income Est. 2012</w:t>
            </w:r>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Number (19.2)</w:t>
            </w:r>
          </w:p>
        </w:tc>
      </w:tr>
      <w:tr w:rsidR="00794537" w:rsidRPr="00794537" w:rsidTr="00794537">
        <w:tc>
          <w:tcPr>
            <w:tcW w:w="3526" w:type="dxa"/>
          </w:tcPr>
          <w:p w:rsidR="00794537" w:rsidRPr="00794537" w:rsidRDefault="00794537" w:rsidP="00BE7D6B">
            <w:pPr>
              <w:rPr>
                <w:rFonts w:ascii="Arial" w:eastAsia="Times New Roman" w:hAnsi="Arial" w:cs="Arial"/>
                <w:bCs/>
                <w:sz w:val="20"/>
                <w:szCs w:val="20"/>
              </w:rPr>
            </w:pPr>
            <w:r w:rsidRPr="00794537">
              <w:rPr>
                <w:rFonts w:ascii="Arial" w:eastAsia="Times New Roman" w:hAnsi="Arial" w:cs="Arial"/>
                <w:bCs/>
                <w:sz w:val="20"/>
                <w:szCs w:val="20"/>
              </w:rPr>
              <w:t>NET_INCOME_EST_2013</w:t>
            </w:r>
          </w:p>
        </w:tc>
        <w:tc>
          <w:tcPr>
            <w:tcW w:w="2671"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Net income Est. 2013</w:t>
            </w:r>
          </w:p>
        </w:tc>
        <w:tc>
          <w:tcPr>
            <w:tcW w:w="2659" w:type="dxa"/>
          </w:tcPr>
          <w:p w:rsidR="00794537" w:rsidRPr="00794537" w:rsidRDefault="00C35121" w:rsidP="00BE7D6B">
            <w:pPr>
              <w:rPr>
                <w:rFonts w:ascii="Arial" w:eastAsia="Times New Roman" w:hAnsi="Arial" w:cs="Arial"/>
                <w:bCs/>
                <w:sz w:val="20"/>
                <w:szCs w:val="20"/>
              </w:rPr>
            </w:pPr>
            <w:r>
              <w:rPr>
                <w:rFonts w:ascii="Arial" w:eastAsia="Times New Roman" w:hAnsi="Arial" w:cs="Arial"/>
                <w:bCs/>
                <w:sz w:val="20"/>
                <w:szCs w:val="20"/>
              </w:rPr>
              <w:t>Number (19.2)</w:t>
            </w:r>
          </w:p>
        </w:tc>
      </w:tr>
    </w:tbl>
    <w:p w:rsidR="00794537" w:rsidRDefault="00794537" w:rsidP="00794537">
      <w:pPr>
        <w:rPr>
          <w:rFonts w:cstheme="minorHAnsi"/>
        </w:rPr>
      </w:pPr>
    </w:p>
    <w:p w:rsidR="00794537" w:rsidRDefault="00794537" w:rsidP="00794537">
      <w:pPr>
        <w:rPr>
          <w:rFonts w:cstheme="minorHAnsi"/>
        </w:rPr>
      </w:pPr>
    </w:p>
    <w:p w:rsidR="00794537" w:rsidRDefault="00794537" w:rsidP="00794537">
      <w:pPr>
        <w:rPr>
          <w:rFonts w:cstheme="minorHAnsi"/>
        </w:rPr>
      </w:pPr>
    </w:p>
    <w:p w:rsidR="00794537" w:rsidRDefault="00794537" w:rsidP="00794537">
      <w:pPr>
        <w:rPr>
          <w:rFonts w:cstheme="minorHAnsi"/>
        </w:rPr>
      </w:pPr>
    </w:p>
    <w:p w:rsidR="00794537" w:rsidRPr="007B4BF6" w:rsidRDefault="00794537" w:rsidP="00794537">
      <w:pPr>
        <w:rPr>
          <w:rFonts w:cstheme="minorHAnsi"/>
        </w:rPr>
      </w:pPr>
    </w:p>
    <w:p w:rsidR="00794537" w:rsidRDefault="00794537" w:rsidP="00794537">
      <w:pPr>
        <w:rPr>
          <w:rFonts w:cstheme="minorHAnsi"/>
        </w:rPr>
      </w:pPr>
    </w:p>
    <w:p w:rsidR="00794537" w:rsidRPr="007B4BF6" w:rsidRDefault="00794537">
      <w:pPr>
        <w:rPr>
          <w:rFonts w:cstheme="minorHAnsi"/>
        </w:rPr>
      </w:pPr>
    </w:p>
    <w:sectPr w:rsidR="00794537" w:rsidRPr="007B4BF6" w:rsidSect="00A20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627"/>
    <w:rsid w:val="001106DA"/>
    <w:rsid w:val="00216A4B"/>
    <w:rsid w:val="002E515D"/>
    <w:rsid w:val="00794537"/>
    <w:rsid w:val="007B4BF6"/>
    <w:rsid w:val="007E2592"/>
    <w:rsid w:val="008B3BFB"/>
    <w:rsid w:val="00A2059A"/>
    <w:rsid w:val="00A27F1A"/>
    <w:rsid w:val="00C35121"/>
    <w:rsid w:val="00F9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6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1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62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94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351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5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6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1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62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94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351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5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745763">
      <w:bodyDiv w:val="1"/>
      <w:marLeft w:val="0"/>
      <w:marRight w:val="0"/>
      <w:marTop w:val="0"/>
      <w:marBottom w:val="0"/>
      <w:divBdr>
        <w:top w:val="none" w:sz="0" w:space="0" w:color="auto"/>
        <w:left w:val="none" w:sz="0" w:space="0" w:color="auto"/>
        <w:bottom w:val="none" w:sz="0" w:space="0" w:color="auto"/>
        <w:right w:val="none" w:sz="0" w:space="0" w:color="auto"/>
      </w:divBdr>
    </w:div>
    <w:div w:id="1418792815">
      <w:bodyDiv w:val="1"/>
      <w:marLeft w:val="0"/>
      <w:marRight w:val="0"/>
      <w:marTop w:val="0"/>
      <w:marBottom w:val="0"/>
      <w:divBdr>
        <w:top w:val="none" w:sz="0" w:space="0" w:color="auto"/>
        <w:left w:val="none" w:sz="0" w:space="0" w:color="auto"/>
        <w:bottom w:val="none" w:sz="0" w:space="0" w:color="auto"/>
        <w:right w:val="none" w:sz="0" w:space="0" w:color="auto"/>
      </w:divBdr>
      <w:divsChild>
        <w:div w:id="849293181">
          <w:marLeft w:val="0"/>
          <w:marRight w:val="0"/>
          <w:marTop w:val="0"/>
          <w:marBottom w:val="0"/>
          <w:divBdr>
            <w:top w:val="none" w:sz="0" w:space="0" w:color="auto"/>
            <w:left w:val="none" w:sz="0" w:space="0" w:color="auto"/>
            <w:bottom w:val="none" w:sz="0" w:space="0" w:color="auto"/>
            <w:right w:val="none" w:sz="0" w:space="0" w:color="auto"/>
          </w:divBdr>
          <w:divsChild>
            <w:div w:id="1723824391">
              <w:marLeft w:val="0"/>
              <w:marRight w:val="0"/>
              <w:marTop w:val="0"/>
              <w:marBottom w:val="0"/>
              <w:divBdr>
                <w:top w:val="none" w:sz="0" w:space="0" w:color="auto"/>
                <w:left w:val="none" w:sz="0" w:space="0" w:color="auto"/>
                <w:bottom w:val="none" w:sz="0" w:space="0" w:color="auto"/>
                <w:right w:val="none" w:sz="0" w:space="0" w:color="auto"/>
              </w:divBdr>
              <w:divsChild>
                <w:div w:id="318267661">
                  <w:marLeft w:val="0"/>
                  <w:marRight w:val="0"/>
                  <w:marTop w:val="0"/>
                  <w:marBottom w:val="0"/>
                  <w:divBdr>
                    <w:top w:val="none" w:sz="0" w:space="0" w:color="auto"/>
                    <w:left w:val="none" w:sz="0" w:space="0" w:color="auto"/>
                    <w:bottom w:val="none" w:sz="0" w:space="0" w:color="auto"/>
                    <w:right w:val="none" w:sz="0" w:space="0" w:color="auto"/>
                  </w:divBdr>
                  <w:divsChild>
                    <w:div w:id="1044795641">
                      <w:marLeft w:val="0"/>
                      <w:marRight w:val="0"/>
                      <w:marTop w:val="0"/>
                      <w:marBottom w:val="0"/>
                      <w:divBdr>
                        <w:top w:val="none" w:sz="0" w:space="0" w:color="auto"/>
                        <w:left w:val="none" w:sz="0" w:space="0" w:color="auto"/>
                        <w:bottom w:val="none" w:sz="0" w:space="0" w:color="auto"/>
                        <w:right w:val="none" w:sz="0" w:space="0" w:color="auto"/>
                      </w:divBdr>
                      <w:divsChild>
                        <w:div w:id="1044332460">
                          <w:marLeft w:val="0"/>
                          <w:marRight w:val="0"/>
                          <w:marTop w:val="0"/>
                          <w:marBottom w:val="0"/>
                          <w:divBdr>
                            <w:top w:val="none" w:sz="0" w:space="0" w:color="auto"/>
                            <w:left w:val="none" w:sz="0" w:space="0" w:color="auto"/>
                            <w:bottom w:val="none" w:sz="0" w:space="0" w:color="auto"/>
                            <w:right w:val="none" w:sz="0" w:space="0" w:color="auto"/>
                          </w:divBdr>
                          <w:divsChild>
                            <w:div w:id="675309106">
                              <w:marLeft w:val="0"/>
                              <w:marRight w:val="0"/>
                              <w:marTop w:val="0"/>
                              <w:marBottom w:val="0"/>
                              <w:divBdr>
                                <w:top w:val="none" w:sz="0" w:space="0" w:color="auto"/>
                                <w:left w:val="none" w:sz="0" w:space="0" w:color="auto"/>
                                <w:bottom w:val="none" w:sz="0" w:space="0" w:color="auto"/>
                                <w:right w:val="none" w:sz="0" w:space="0" w:color="auto"/>
                              </w:divBdr>
                              <w:divsChild>
                                <w:div w:id="2023051534">
                                  <w:marLeft w:val="0"/>
                                  <w:marRight w:val="0"/>
                                  <w:marTop w:val="0"/>
                                  <w:marBottom w:val="0"/>
                                  <w:divBdr>
                                    <w:top w:val="none" w:sz="0" w:space="0" w:color="auto"/>
                                    <w:left w:val="none" w:sz="0" w:space="0" w:color="auto"/>
                                    <w:bottom w:val="none" w:sz="0" w:space="0" w:color="auto"/>
                                    <w:right w:val="none" w:sz="0" w:space="0" w:color="auto"/>
                                  </w:divBdr>
                                  <w:divsChild>
                                    <w:div w:id="674577015">
                                      <w:marLeft w:val="0"/>
                                      <w:marRight w:val="0"/>
                                      <w:marTop w:val="0"/>
                                      <w:marBottom w:val="0"/>
                                      <w:divBdr>
                                        <w:top w:val="none" w:sz="0" w:space="0" w:color="auto"/>
                                        <w:left w:val="none" w:sz="0" w:space="0" w:color="auto"/>
                                        <w:bottom w:val="none" w:sz="0" w:space="0" w:color="auto"/>
                                        <w:right w:val="none" w:sz="0" w:space="0" w:color="auto"/>
                                      </w:divBdr>
                                      <w:divsChild>
                                        <w:div w:id="1976056890">
                                          <w:marLeft w:val="0"/>
                                          <w:marRight w:val="0"/>
                                          <w:marTop w:val="0"/>
                                          <w:marBottom w:val="0"/>
                                          <w:divBdr>
                                            <w:top w:val="none" w:sz="0" w:space="0" w:color="auto"/>
                                            <w:left w:val="none" w:sz="0" w:space="0" w:color="auto"/>
                                            <w:bottom w:val="none" w:sz="0" w:space="0" w:color="auto"/>
                                            <w:right w:val="none" w:sz="0" w:space="0" w:color="auto"/>
                                          </w:divBdr>
                                          <w:divsChild>
                                            <w:div w:id="2128771610">
                                              <w:marLeft w:val="0"/>
                                              <w:marRight w:val="0"/>
                                              <w:marTop w:val="0"/>
                                              <w:marBottom w:val="0"/>
                                              <w:divBdr>
                                                <w:top w:val="none" w:sz="0" w:space="0" w:color="auto"/>
                                                <w:left w:val="none" w:sz="0" w:space="0" w:color="auto"/>
                                                <w:bottom w:val="none" w:sz="0" w:space="0" w:color="auto"/>
                                                <w:right w:val="none" w:sz="0" w:space="0" w:color="auto"/>
                                              </w:divBdr>
                                              <w:divsChild>
                                                <w:div w:id="1191803202">
                                                  <w:marLeft w:val="0"/>
                                                  <w:marRight w:val="0"/>
                                                  <w:marTop w:val="0"/>
                                                  <w:marBottom w:val="0"/>
                                                  <w:divBdr>
                                                    <w:top w:val="none" w:sz="0" w:space="0" w:color="auto"/>
                                                    <w:left w:val="none" w:sz="0" w:space="0" w:color="auto"/>
                                                    <w:bottom w:val="none" w:sz="0" w:space="0" w:color="auto"/>
                                                    <w:right w:val="none" w:sz="0" w:space="0" w:color="auto"/>
                                                  </w:divBdr>
                                                  <w:divsChild>
                                                    <w:div w:id="579557360">
                                                      <w:marLeft w:val="0"/>
                                                      <w:marRight w:val="0"/>
                                                      <w:marTop w:val="0"/>
                                                      <w:marBottom w:val="0"/>
                                                      <w:divBdr>
                                                        <w:top w:val="none" w:sz="0" w:space="0" w:color="auto"/>
                                                        <w:left w:val="none" w:sz="0" w:space="0" w:color="auto"/>
                                                        <w:bottom w:val="none" w:sz="0" w:space="0" w:color="auto"/>
                                                        <w:right w:val="none" w:sz="0" w:space="0" w:color="auto"/>
                                                      </w:divBdr>
                                                      <w:divsChild>
                                                        <w:div w:id="83764851">
                                                          <w:marLeft w:val="0"/>
                                                          <w:marRight w:val="0"/>
                                                          <w:marTop w:val="0"/>
                                                          <w:marBottom w:val="0"/>
                                                          <w:divBdr>
                                                            <w:top w:val="none" w:sz="0" w:space="0" w:color="auto"/>
                                                            <w:left w:val="none" w:sz="0" w:space="0" w:color="auto"/>
                                                            <w:bottom w:val="none" w:sz="0" w:space="0" w:color="auto"/>
                                                            <w:right w:val="none" w:sz="0" w:space="0" w:color="auto"/>
                                                          </w:divBdr>
                                                          <w:divsChild>
                                                            <w:div w:id="829445560">
                                                              <w:marLeft w:val="0"/>
                                                              <w:marRight w:val="0"/>
                                                              <w:marTop w:val="0"/>
                                                              <w:marBottom w:val="0"/>
                                                              <w:divBdr>
                                                                <w:top w:val="none" w:sz="0" w:space="0" w:color="auto"/>
                                                                <w:left w:val="none" w:sz="0" w:space="0" w:color="auto"/>
                                                                <w:bottom w:val="none" w:sz="0" w:space="0" w:color="auto"/>
                                                                <w:right w:val="none" w:sz="0" w:space="0" w:color="auto"/>
                                                              </w:divBdr>
                                                              <w:divsChild>
                                                                <w:div w:id="835608824">
                                                                  <w:marLeft w:val="0"/>
                                                                  <w:marRight w:val="0"/>
                                                                  <w:marTop w:val="0"/>
                                                                  <w:marBottom w:val="0"/>
                                                                  <w:divBdr>
                                                                    <w:top w:val="none" w:sz="0" w:space="0" w:color="auto"/>
                                                                    <w:left w:val="none" w:sz="0" w:space="0" w:color="auto"/>
                                                                    <w:bottom w:val="none" w:sz="0" w:space="0" w:color="auto"/>
                                                                    <w:right w:val="none" w:sz="0" w:space="0" w:color="auto"/>
                                                                  </w:divBdr>
                                                                  <w:divsChild>
                                                                    <w:div w:id="48114572">
                                                                      <w:marLeft w:val="0"/>
                                                                      <w:marRight w:val="0"/>
                                                                      <w:marTop w:val="0"/>
                                                                      <w:marBottom w:val="0"/>
                                                                      <w:divBdr>
                                                                        <w:top w:val="none" w:sz="0" w:space="0" w:color="auto"/>
                                                                        <w:left w:val="none" w:sz="0" w:space="0" w:color="auto"/>
                                                                        <w:bottom w:val="none" w:sz="0" w:space="0" w:color="auto"/>
                                                                        <w:right w:val="none" w:sz="0" w:space="0" w:color="auto"/>
                                                                      </w:divBdr>
                                                                      <w:divsChild>
                                                                        <w:div w:id="67191129">
                                                                          <w:marLeft w:val="0"/>
                                                                          <w:marRight w:val="0"/>
                                                                          <w:marTop w:val="0"/>
                                                                          <w:marBottom w:val="0"/>
                                                                          <w:divBdr>
                                                                            <w:top w:val="none" w:sz="0" w:space="0" w:color="auto"/>
                                                                            <w:left w:val="none" w:sz="0" w:space="0" w:color="auto"/>
                                                                            <w:bottom w:val="none" w:sz="0" w:space="0" w:color="auto"/>
                                                                            <w:right w:val="none" w:sz="0" w:space="0" w:color="auto"/>
                                                                          </w:divBdr>
                                                                          <w:divsChild>
                                                                            <w:div w:id="4010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019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Ashmore EMM, L.L.C.</Company>
  <LinksUpToDate>false</LinksUpToDate>
  <CharactersWithSpaces>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Muench</dc:creator>
  <cp:lastModifiedBy>Sakshi Puniyani</cp:lastModifiedBy>
  <cp:revision>2</cp:revision>
  <dcterms:created xsi:type="dcterms:W3CDTF">2011-12-26T05:58:00Z</dcterms:created>
  <dcterms:modified xsi:type="dcterms:W3CDTF">2011-12-26T05:58:00Z</dcterms:modified>
</cp:coreProperties>
</file>